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1"/>
        </w:numPr>
        <w:jc w:val="both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color w:val="auto"/>
          <w:sz w:val="32"/>
          <w:szCs w:val="32"/>
          <w:rFonts w:ascii="맑은 고딕" w:eastAsia="맑은 고딕" w:hAnsi="맑은 고딕" w:cs="맑은 고딕"/>
        </w:rPr>
        <w:t xml:space="preserve">웹 서버와 웹 애플리케이션 서버의 차이</w:t>
      </w: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- 웹 서버</w:t>
      </w: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클라이언트로 부터 요청을 받아 정적인 HTML 웹 페이지를 보여준다. 자바스크립트, css 등을 포함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한다. 웹 서버의 종류로는 아파치, 인터넷 정보 서비스 등이 있다. 클라이언트가 추가적인 소프트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웨어를 설치할 필요 없이 대부분의 웹브라우저 만으로도 웹 서비스를 이용할수 있다는 장점이 있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다.</w:t>
      </w: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- 웹 애플리케이션</w:t>
      </w:r>
      <w:ins w:id="0" w:author="" w:date="2019-10-11T01:37:00Z">
        <w:r>
          <w:rPr>
            <w:color w:val="auto"/>
            <w:sz w:val="24"/>
            <w:szCs w:val="24"/>
            <w:rFonts w:ascii="맑은 고딕" w:eastAsia="맑은 고딕" w:hAnsi="맑은 고딕" w:cs="맑은 고딕"/>
          </w:rPr>
          <w:t xml:space="preserve"> 서버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웹 서버와 달리 컴퓨터에 애플리케이션을 수행하여 동적인 HTML 웹 페이지를 보여준다. </w:t>
      </w:r>
      <w:ins w:id="1" w:author="" w:date="2019-10-11T01:36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웹 서버</w:t>
        </w:r>
      </w:ins>
      <w:ins w:id="2" w:author="" w:date="2019-10-11T01:36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와 웹 컨테이너로 이루어져 있어 </w:t>
        </w:r>
      </w:ins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데이터베이스를 이용하는데 용이하고 쓰레드 처리, 메시징 등이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가능하다. </w:t>
      </w:r>
      <w:ins w:id="3" w:author="" w:date="2019-10-11T01:37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웹 애플리케이션 서버의 종류로는 웹 로직, 톰캣 등이 있다.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ins w:id="4" w:author="" w:date="2019-10-11T01:38:00Z">
        <w:r>
          <w:rPr>
            <w:color w:val="auto"/>
            <w:sz w:val="24"/>
            <w:szCs w:val="24"/>
            <w:rFonts w:ascii="맑은 고딕" w:eastAsia="맑은 고딕" w:hAnsi="맑은 고딕" w:cs="맑은 고딕"/>
          </w:rPr>
          <w:t xml:space="preserve">- 차이점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ins w:id="5" w:author="" w:date="2019-10-11T01:38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웹 서버는 웹 문서</w:t>
        </w:r>
      </w:ins>
      <w:ins w:id="6" w:author="" w:date="2019-10-11T01:39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와 같은 정적</w:t>
        </w:r>
      </w:ins>
      <w:ins w:id="7" w:author="" w:date="2019-10-11T01:40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 </w:t>
        </w:r>
      </w:ins>
      <w:ins w:id="8" w:author="" w:date="2019-10-11T01:39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>데이터를</w:t>
        </w:r>
      </w:ins>
      <w:ins w:id="9" w:author="" w:date="2019-10-11T01:38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 처리하고, 웹 애플리케이션 서버는 동적 </w:t>
        </w:r>
      </w:ins>
      <w:ins w:id="10" w:author="" w:date="2019-10-11T01:39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데이터를 처리</w:t>
        </w:r>
      </w:ins>
      <w:ins w:id="11" w:author="" w:date="2019-10-11T01:39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>한다.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ins w:id="12" w:author="" w:date="2019-10-12T22:22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JCloud </w:t>
        </w:r>
      </w:ins>
      <w:ins w:id="13" w:author="" w:date="2019-10-12T22:25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인스턴스 생성, </w:t>
        </w:r>
      </w:ins>
      <w:ins w:id="14" w:author="" w:date="2019-10-12T22:22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>접속</w:t>
        </w:r>
      </w:ins>
      <w:ins w:id="15" w:author="" w:date="2019-10-12T22:25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 후 명령어 사용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156210"/>
            <wp:effectExtent l="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vertigy/AppData/Roaming/PolarisOffice/ETemp/6172_1715784/fImage514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6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79158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vertigy/AppData/Roaming/PolarisOffice/ETemp/6172_1715784/fImage58048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92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2145" cy="379158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vertigy/AppData/Roaming/PolarisOffice/ETemp/6172_1715784/fImage58414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92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ins w:id="16" w:author="" w:date="2019-10-12T22:28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pwd - 현재 작업 경로를 보여준다.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ins w:id="17" w:author="" w:date="2019-10-12T22:28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find - </w:t>
        </w:r>
      </w:ins>
      <w:ins w:id="18" w:author="" w:date="2019-10-12T22:29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특정 디렉토리나 파일을 검색한다. find (경로) -name ‘(파일 혹은 디렉토리 이름)’ </w:t>
        </w:r>
      </w:ins>
      <w:ins w:id="19" w:author="" w:date="2019-10-12T22:30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와 같이 </w:t>
        </w:r>
      </w:ins>
      <w:ins w:id="20" w:author="" w:date="2019-10-12T22:30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>사용한다.</w:t>
        </w:r>
      </w:ins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ins w:id="21" w:author="" w:date="2019-10-12T22:30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who - 현재 시스템에 접속중인 사용자를 보여준다.</w:t>
        </w:r>
      </w:ins>
      <w:ins w:id="22" w:author="" w:date="2019-10-12T22:32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 접속 시간과 사용자의 </w:t>
        </w:r>
      </w:ins>
      <w:ins w:id="26" w:author="" w:date="2019-10-12T22:33:00Z">
        <w:r>
          <w:rPr>
            <w:color w:val="auto"/>
            <w:sz w:val="20"/>
            <w:szCs w:val="20"/>
            <w:rFonts w:ascii="맑은 고딕" w:eastAsia="맑은 고딕" w:hAnsi="맑은 고딕" w:cs="맑은 고딕"/>
          </w:rPr>
          <w:t xml:space="preserve">IP주소를 포함한다.</w:t>
        </w:r>
      </w:ins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1411041.png"></Relationship><Relationship Id="rId6" Type="http://schemas.openxmlformats.org/officeDocument/2006/relationships/image" Target="media/fImage5804898467.png"></Relationship><Relationship Id="rId7" Type="http://schemas.openxmlformats.org/officeDocument/2006/relationships/image" Target="media/fImage58414136334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OT</dc:creator>
  <cp:lastModifiedBy/>
</cp:coreProperties>
</file>